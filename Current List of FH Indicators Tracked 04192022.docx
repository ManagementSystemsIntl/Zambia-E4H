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8A20" w14:textId="77777777" w:rsidR="002E12F8" w:rsidRDefault="002E12F8">
      <w:pPr>
        <w:jc w:val="center"/>
        <w:rPr>
          <w:b/>
          <w:sz w:val="40"/>
          <w:szCs w:val="40"/>
        </w:rPr>
      </w:pPr>
      <w:bookmarkStart w:id="0" w:name="_gjdgxs" w:colFirst="0" w:colLast="0"/>
      <w:bookmarkEnd w:id="0"/>
    </w:p>
    <w:p w14:paraId="5F58B029" w14:textId="77777777" w:rsidR="002E12F8" w:rsidRDefault="009B63C7">
      <w:pPr>
        <w:jc w:val="center"/>
        <w:rPr>
          <w:b/>
        </w:rPr>
      </w:pPr>
      <w:bookmarkStart w:id="1" w:name="_ft8zbzyinoxa" w:colFirst="0" w:colLast="0"/>
      <w:bookmarkEnd w:id="1"/>
      <w:r>
        <w:rPr>
          <w:b/>
          <w:sz w:val="40"/>
          <w:szCs w:val="40"/>
        </w:rPr>
        <w:t>Current List of FH Indicators Tracked by E4H</w:t>
      </w:r>
    </w:p>
    <w:p w14:paraId="686AFA1F" w14:textId="77777777" w:rsidR="002E12F8" w:rsidRDefault="009B63C7">
      <w:pPr>
        <w:jc w:val="center"/>
      </w:pPr>
      <w:r>
        <w:t>April 2022</w:t>
      </w:r>
    </w:p>
    <w:p w14:paraId="6B0A604F" w14:textId="77777777" w:rsidR="002E12F8" w:rsidRDefault="009B63C7">
      <w:pPr>
        <w:rPr>
          <w:b/>
          <w:sz w:val="30"/>
          <w:szCs w:val="30"/>
        </w:rPr>
      </w:pPr>
      <w:commentRangeStart w:id="2"/>
      <w:r>
        <w:rPr>
          <w:b/>
          <w:sz w:val="30"/>
          <w:szCs w:val="30"/>
        </w:rPr>
        <w:t xml:space="preserve">Instructions: </w:t>
      </w:r>
      <w:commentRangeEnd w:id="2"/>
      <w:r>
        <w:commentReference w:id="2"/>
      </w:r>
    </w:p>
    <w:p w14:paraId="081DA9DE" w14:textId="77777777" w:rsidR="002E12F8" w:rsidRDefault="009B63C7">
      <w:pPr>
        <w:numPr>
          <w:ilvl w:val="0"/>
          <w:numId w:val="1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Please review the current list of indicators that E4H tracks and provide comments in the middle and right columns. </w:t>
      </w:r>
    </w:p>
    <w:p w14:paraId="750A642A" w14:textId="77777777" w:rsidR="002E12F8" w:rsidRDefault="009B63C7">
      <w:pPr>
        <w:numPr>
          <w:ilvl w:val="0"/>
          <w:numId w:val="1"/>
        </w:num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Middle </w:t>
      </w:r>
      <w:proofErr w:type="gramStart"/>
      <w:r>
        <w:rPr>
          <w:b/>
          <w:sz w:val="30"/>
          <w:szCs w:val="30"/>
        </w:rPr>
        <w:t xml:space="preserve">Column </w:t>
      </w:r>
      <w:r>
        <w:rPr>
          <w:sz w:val="30"/>
          <w:szCs w:val="30"/>
        </w:rPr>
        <w:t xml:space="preserve"> -</w:t>
      </w:r>
      <w:proofErr w:type="gramEnd"/>
      <w:r>
        <w:rPr>
          <w:sz w:val="30"/>
          <w:szCs w:val="30"/>
        </w:rPr>
        <w:t xml:space="preserve"> State if you would like to see this province tracked at a Province level. Note: Please only select a few key indicators from each section (ideally no more than 3-4). Having indicators reviewed at a provincial level may be particularly helpful for when we utilize a whole of province approach (example: FHN), but less useful when only select areas of a province (example: CRP)</w:t>
      </w:r>
    </w:p>
    <w:p w14:paraId="2AB19A24" w14:textId="77777777" w:rsidR="002E12F8" w:rsidRDefault="009B63C7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Right Column - </w:t>
      </w:r>
      <w:r>
        <w:rPr>
          <w:sz w:val="30"/>
          <w:szCs w:val="30"/>
        </w:rPr>
        <w:t xml:space="preserve">Please add any additional comments. For example, if you no longer feel the need to track this indicator.  </w:t>
      </w:r>
    </w:p>
    <w:p w14:paraId="7A732CB8" w14:textId="77777777" w:rsidR="002E12F8" w:rsidRDefault="002E12F8">
      <w:pPr>
        <w:ind w:left="720"/>
        <w:rPr>
          <w:sz w:val="30"/>
          <w:szCs w:val="30"/>
        </w:rPr>
      </w:pPr>
    </w:p>
    <w:p w14:paraId="2F878049" w14:textId="77777777" w:rsidR="002E12F8" w:rsidRDefault="009B63C7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commentRangeStart w:id="3"/>
      <w:commentRangeStart w:id="4"/>
      <w:r>
        <w:rPr>
          <w:b/>
          <w:color w:val="000000"/>
          <w:sz w:val="40"/>
          <w:szCs w:val="40"/>
          <w:u w:val="single"/>
        </w:rPr>
        <w:t>Family Planning</w:t>
      </w:r>
      <w:commentRangeEnd w:id="3"/>
      <w:r>
        <w:commentReference w:id="3"/>
      </w:r>
      <w:commentRangeEnd w:id="4"/>
      <w:r>
        <w:commentReference w:id="4"/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E12F8" w14:paraId="642D393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4AA8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Indicator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FC93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Would you like to see this indicator tracked at a Province level? </w:t>
            </w:r>
          </w:p>
          <w:p w14:paraId="754B82D1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If yes, please state which province(s) and which activities work there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8FF2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FH Team Comments</w:t>
            </w:r>
          </w:p>
        </w:tc>
      </w:tr>
      <w:tr w:rsidR="002E12F8" w14:paraId="1A0F3EB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C806" w14:textId="77777777" w:rsidR="002E12F8" w:rsidRDefault="009B63C7">
            <w:r>
              <w:lastRenderedPageBreak/>
              <w:t>Women of reproductive Age Visited by the CHA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6E3D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 xml:space="preserve">, Central and </w:t>
            </w:r>
            <w:proofErr w:type="spellStart"/>
            <w:r>
              <w:t>copperbelt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EEC1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Activities being implemented by SUNTA and </w:t>
            </w:r>
          </w:p>
        </w:tc>
      </w:tr>
      <w:tr w:rsidR="002E12F8" w14:paraId="55A28DA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2C87" w14:textId="77777777" w:rsidR="002E12F8" w:rsidRDefault="009B63C7">
            <w:r>
              <w:t>Women in reproductive age group on a modern FP method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1167" w14:textId="77777777" w:rsidR="002E12F8" w:rsidRDefault="009B63C7">
            <w:pPr>
              <w:widowControl w:val="0"/>
              <w:spacing w:after="0" w:line="240" w:lineRule="auto"/>
            </w:pPr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 xml:space="preserve">, Central and </w:t>
            </w:r>
            <w:proofErr w:type="spellStart"/>
            <w:r>
              <w:t>copperbelt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9EDF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Activities being implemented by SUNTA and</w:t>
            </w:r>
          </w:p>
        </w:tc>
      </w:tr>
      <w:tr w:rsidR="002E12F8" w14:paraId="1C1766C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314E" w14:textId="77777777" w:rsidR="002E12F8" w:rsidRDefault="009B63C7">
            <w:r>
              <w:t>Coverage of modern FP initiation for reproductive age women visited by CHA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52AD" w14:textId="77777777" w:rsidR="002E12F8" w:rsidRDefault="002E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B2C8" w14:textId="77777777" w:rsidR="002E12F8" w:rsidRDefault="002E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E12F8" w14:paraId="7801AFB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4B50" w14:textId="77777777" w:rsidR="002E12F8" w:rsidRDefault="009B63C7">
            <w:pPr>
              <w:rPr>
                <w:ins w:id="5" w:author="Tabitha Sripipatana" w:date="2022-05-03T13:28:00Z"/>
              </w:rPr>
            </w:pPr>
            <w:r>
              <w:t xml:space="preserve">Proportion of new FP </w:t>
            </w:r>
            <w:proofErr w:type="gramStart"/>
            <w:r>
              <w:t>acceptors</w:t>
            </w:r>
            <w:ins w:id="6" w:author="Tabitha Sripipatana" w:date="2022-05-03T13:28:00Z">
              <w:r>
                <w:t xml:space="preserve">  Revise</w:t>
              </w:r>
              <w:proofErr w:type="gramEnd"/>
              <w:r>
                <w:t xml:space="preserve"> language “Number of first-time users of modern contraception"</w:t>
              </w:r>
            </w:ins>
          </w:p>
          <w:p w14:paraId="2D2C1B4C" w14:textId="77777777" w:rsidR="002E12F8" w:rsidRDefault="002E12F8"/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0748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 xml:space="preserve">, Central and </w:t>
            </w:r>
            <w:proofErr w:type="spellStart"/>
            <w:r>
              <w:t>copperbelt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1260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Activities being implemented by ZAM-Health</w:t>
            </w:r>
          </w:p>
        </w:tc>
      </w:tr>
      <w:tr w:rsidR="002E12F8" w14:paraId="26822EA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B3DA" w14:textId="77777777" w:rsidR="002E12F8" w:rsidRDefault="009B63C7">
            <w:r>
              <w:t>Clients accessing LARC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B132" w14:textId="77777777" w:rsidR="002E12F8" w:rsidRDefault="002E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C6DE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ins w:id="7" w:author="Tabitha Sripipatana" w:date="2022-05-03T13:36:00Z">
              <w:r>
                <w:t xml:space="preserve">Look at absolute numbers and trends over time, not proportion of LARC to overall FP use. </w:t>
              </w:r>
            </w:ins>
          </w:p>
        </w:tc>
      </w:tr>
      <w:tr w:rsidR="002E12F8" w14:paraId="3B787BF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AE2F" w14:textId="77777777" w:rsidR="002E12F8" w:rsidRDefault="009B63C7">
            <w:r>
              <w:t>Percentage of clients discontinuing LARC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2208" w14:textId="77777777" w:rsidR="002E12F8" w:rsidRDefault="002E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688C" w14:textId="77777777" w:rsidR="002E12F8" w:rsidRDefault="002E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E12F8" w14:paraId="5D32449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2938" w14:textId="77777777" w:rsidR="002E12F8" w:rsidRDefault="009B63C7">
            <w:r>
              <w:t xml:space="preserve">Modern FP Method Used – </w:t>
            </w:r>
            <w:ins w:id="8" w:author="Tabitha Sripipatana" w:date="2022-05-03T13:32:00Z">
              <w:r>
                <w:t xml:space="preserve">all methods - short and long acting methods. </w:t>
              </w:r>
              <w:del w:id="9" w:author="Tabitha Sripipatana" w:date="2022-05-03T13:32:00Z">
                <w:r>
                  <w:delText xml:space="preserve">Disaggregate </w:delText>
                </w:r>
              </w:del>
            </w:ins>
            <w:del w:id="10" w:author="Tabitha Sripipatana" w:date="2022-05-03T13:32:00Z">
              <w:r>
                <w:delText>medroxyprogesterone injection DMPA-IM and Medroxyprogesterone injection DMPA-SC</w:delText>
              </w:r>
            </w:del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FA33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 xml:space="preserve">, Central and </w:t>
            </w:r>
            <w:proofErr w:type="spellStart"/>
            <w:r>
              <w:t>copperbelt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A7D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ns w:id="11" w:author="Tabitha Sripipatana" w:date="2022-05-03T13:34:00Z"/>
              </w:rPr>
            </w:pPr>
            <w:r>
              <w:t>Activities being implemented by ZAM-Health</w:t>
            </w:r>
            <w:ins w:id="12" w:author="Tabitha Sripipatana" w:date="2022-05-03T13:34:00Z">
              <w:r>
                <w:t>. Include FAMs, condoms, OCPs, etc. as well as long acting methods. Disaggregate medroxyprogesterone injection DMPA-IM and Medroxyprogesterone injection DMPA-SC</w:t>
              </w:r>
            </w:ins>
          </w:p>
          <w:p w14:paraId="1C289D96" w14:textId="77777777" w:rsidR="002E12F8" w:rsidRDefault="002E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E12F8" w14:paraId="3BCCF43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C23A" w14:textId="77777777" w:rsidR="002E12F8" w:rsidRDefault="009B63C7">
            <w:del w:id="13" w:author="Tabitha Sripipatana" w:date="2022-05-03T13:29:00Z">
              <w:r>
                <w:lastRenderedPageBreak/>
                <w:delText>IUCD CopperT and IUCD Hormonal rates</w:delText>
              </w:r>
            </w:del>
            <w:ins w:id="14" w:author="Tabitha Sripipatana" w:date="2022-05-03T13:29:00Z">
              <w:r>
                <w:t xml:space="preserve"> Number of hormonal IUDs inserted compared to number of hormonal IUDs available</w:t>
              </w:r>
            </w:ins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15B1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 xml:space="preserve">, Central and </w:t>
            </w:r>
            <w:proofErr w:type="spellStart"/>
            <w:r>
              <w:t>copperbelt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136D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Activities being implemented by ZAM-Health</w:t>
            </w:r>
            <w:ins w:id="15" w:author="Tabitha Sripipatana" w:date="2022-05-03T13:30:00Z">
              <w:r>
                <w:t>. A limited number of hormonal IUD’s have been procured to date. How fast is the uptake and how many are left in the country program?</w:t>
              </w:r>
            </w:ins>
          </w:p>
        </w:tc>
      </w:tr>
      <w:tr w:rsidR="002E12F8" w14:paraId="27AA388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F376" w14:textId="77777777" w:rsidR="002E12F8" w:rsidRDefault="009B63C7">
            <w:proofErr w:type="spellStart"/>
            <w:r>
              <w:t>Jadelle</w:t>
            </w:r>
            <w:proofErr w:type="spellEnd"/>
            <w:r>
              <w:t xml:space="preserve"> remains the more popular implant than </w:t>
            </w:r>
            <w:proofErr w:type="spellStart"/>
            <w:r>
              <w:t>Implanon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D2C7" w14:textId="77777777" w:rsidR="002E12F8" w:rsidRDefault="002E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FF20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ins w:id="16" w:author="Tabitha Sripipatana" w:date="2022-05-03T13:31:00Z">
              <w:r>
                <w:t>Not necessary</w:t>
              </w:r>
            </w:ins>
          </w:p>
        </w:tc>
      </w:tr>
    </w:tbl>
    <w:p w14:paraId="48468A73" w14:textId="77777777" w:rsidR="002E12F8" w:rsidRDefault="002E12F8"/>
    <w:p w14:paraId="553A3298" w14:textId="77777777" w:rsidR="002E12F8" w:rsidRDefault="009B63C7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40"/>
          <w:szCs w:val="40"/>
          <w:u w:val="single"/>
        </w:rPr>
        <w:t xml:space="preserve">Child Health, </w:t>
      </w:r>
      <w:ins w:id="17" w:author="Margot Paulson" w:date="2022-04-20T06:02:00Z">
        <w:r>
          <w:rPr>
            <w:b/>
            <w:sz w:val="40"/>
            <w:szCs w:val="40"/>
            <w:u w:val="single"/>
          </w:rPr>
          <w:t xml:space="preserve">Immunization, and </w:t>
        </w:r>
      </w:ins>
      <w:r>
        <w:rPr>
          <w:b/>
          <w:sz w:val="40"/>
          <w:szCs w:val="40"/>
          <w:u w:val="single"/>
        </w:rPr>
        <w:t xml:space="preserve">Nutrition </w:t>
      </w:r>
      <w:del w:id="18" w:author="Margot Paulson" w:date="2022-04-20T06:03:00Z">
        <w:r>
          <w:rPr>
            <w:b/>
            <w:sz w:val="40"/>
            <w:szCs w:val="40"/>
            <w:u w:val="single"/>
          </w:rPr>
          <w:delText>and Disease</w:delText>
        </w:r>
      </w:del>
    </w:p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E12F8" w14:paraId="7DBCD76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E2BC" w14:textId="77777777" w:rsidR="002E12F8" w:rsidRDefault="009B63C7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Indicator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2740" w14:textId="77777777" w:rsidR="002E12F8" w:rsidRDefault="009B63C7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Would you like to see this indicator tracked at a Province level? </w:t>
            </w:r>
          </w:p>
          <w:p w14:paraId="5E04C419" w14:textId="77777777" w:rsidR="002E12F8" w:rsidRDefault="009B63C7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If yes, please state which province(s) and which activities work there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EB0A" w14:textId="77777777" w:rsidR="002E12F8" w:rsidRDefault="009B63C7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FH Team Comments</w:t>
            </w:r>
          </w:p>
        </w:tc>
      </w:tr>
      <w:tr w:rsidR="002E12F8" w14:paraId="790175C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F637" w14:textId="77777777" w:rsidR="002E12F8" w:rsidRDefault="009B63C7">
            <w:pPr>
              <w:rPr>
                <w:b/>
                <w:u w:val="single"/>
              </w:rPr>
            </w:pPr>
            <w:r>
              <w:t>Fully immunized coverage under 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8DCC" w14:textId="77777777" w:rsidR="002E12F8" w:rsidRDefault="009B63C7">
            <w:commentRangeStart w:id="19"/>
            <w:commentRangeStart w:id="20"/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commentRangeEnd w:id="19"/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194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commentReference w:id="19"/>
            </w:r>
            <w:commentRangeEnd w:id="20"/>
            <w:r>
              <w:commentReference w:id="20"/>
            </w:r>
            <w:r>
              <w:t>Activities being implemented by FHN, MOMENT and G2G mechanisms</w:t>
            </w:r>
          </w:p>
        </w:tc>
      </w:tr>
      <w:tr w:rsidR="002E12F8" w14:paraId="4F655B2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D996" w14:textId="77777777" w:rsidR="002E12F8" w:rsidRDefault="009B63C7">
            <w:pPr>
              <w:rPr>
                <w:b/>
                <w:u w:val="single"/>
              </w:rPr>
            </w:pPr>
            <w:r>
              <w:t>Measles Coverage under 1 year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3339" w14:textId="77777777" w:rsidR="002E12F8" w:rsidRDefault="009B63C7"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E27A" w14:textId="77777777" w:rsidR="002E12F8" w:rsidRDefault="009B63C7">
            <w:pPr>
              <w:widowControl w:val="0"/>
              <w:spacing w:after="0" w:line="240" w:lineRule="auto"/>
            </w:pPr>
            <w:r>
              <w:t>Activities being implemented by FHN, MOMENT and G2G mechanisms</w:t>
            </w:r>
          </w:p>
        </w:tc>
      </w:tr>
      <w:tr w:rsidR="002E12F8" w14:paraId="56EE15E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CD06" w14:textId="77777777" w:rsidR="002E12F8" w:rsidRDefault="009B63C7">
            <w:pPr>
              <w:rPr>
                <w:b/>
                <w:u w:val="single"/>
              </w:rPr>
            </w:pPr>
            <w:r>
              <w:t>Measles Coverage under 2 years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4CCC" w14:textId="77777777" w:rsidR="002E12F8" w:rsidRDefault="009B63C7"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246C" w14:textId="77777777" w:rsidR="002E12F8" w:rsidRDefault="009B63C7">
            <w:pPr>
              <w:widowControl w:val="0"/>
              <w:spacing w:after="0" w:line="240" w:lineRule="auto"/>
            </w:pPr>
            <w:r>
              <w:t>Activities being implemented by FHN, MOMENT and G2G mechanisms</w:t>
            </w:r>
          </w:p>
        </w:tc>
      </w:tr>
      <w:tr w:rsidR="002E12F8" w14:paraId="5DFBECC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3FFE" w14:textId="77777777" w:rsidR="002E12F8" w:rsidRDefault="009B63C7">
            <w:pPr>
              <w:rPr>
                <w:b/>
                <w:u w:val="single"/>
              </w:rPr>
            </w:pPr>
            <w:r>
              <w:t>Percent of Children (12-59 months) Dewormed by Province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B24A" w14:textId="77777777" w:rsidR="002E12F8" w:rsidRDefault="002E12F8"/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9182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Can be deleted</w:t>
            </w:r>
          </w:p>
        </w:tc>
      </w:tr>
      <w:tr w:rsidR="002E12F8" w14:paraId="4817E8C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BC94" w14:textId="77777777" w:rsidR="002E12F8" w:rsidRDefault="009B63C7">
            <w:pPr>
              <w:rPr>
                <w:b/>
                <w:u w:val="single"/>
              </w:rPr>
            </w:pPr>
            <w:r>
              <w:lastRenderedPageBreak/>
              <w:t>Percent of Children who Received a Dose of Vitamin 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4046" w14:textId="77777777" w:rsidR="002E12F8" w:rsidRDefault="009B63C7"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copperbelt</w:t>
            </w:r>
            <w:proofErr w:type="spellEnd"/>
            <w:r>
              <w:t xml:space="preserve"> and Central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9458" w14:textId="77777777" w:rsidR="002E12F8" w:rsidRDefault="009B6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u w:val="single"/>
              </w:rPr>
            </w:pPr>
            <w:r>
              <w:t>Activities being implemented by SUN TA</w:t>
            </w:r>
          </w:p>
        </w:tc>
      </w:tr>
      <w:tr w:rsidR="002E12F8" w14:paraId="6B207A8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2150" w14:textId="77777777" w:rsidR="002E12F8" w:rsidRDefault="009B63C7">
            <w:pPr>
              <w:rPr>
                <w:b/>
                <w:u w:val="single"/>
              </w:rPr>
            </w:pPr>
            <w:r>
              <w:t>BCG Coverage for under 1 year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E00B" w14:textId="77777777" w:rsidR="002E12F8" w:rsidRDefault="009B63C7"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1A3" w14:textId="77777777" w:rsidR="002E12F8" w:rsidRDefault="009B63C7">
            <w:pPr>
              <w:widowControl w:val="0"/>
              <w:spacing w:after="0" w:line="240" w:lineRule="auto"/>
            </w:pPr>
            <w:r>
              <w:t>Activities being implemented by FHN, MOMENT and G2G mechanisms</w:t>
            </w:r>
          </w:p>
        </w:tc>
      </w:tr>
      <w:tr w:rsidR="002E12F8" w14:paraId="17D0D69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97F5" w14:textId="77777777" w:rsidR="002E12F8" w:rsidRDefault="009B63C7">
            <w:pPr>
              <w:rPr>
                <w:b/>
                <w:u w:val="single"/>
              </w:rPr>
            </w:pPr>
            <w:r>
              <w:t>DPT Hib Hep first dose coverage under 1 year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8938" w14:textId="77777777" w:rsidR="002E12F8" w:rsidRDefault="009B63C7"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DC72" w14:textId="77777777" w:rsidR="002E12F8" w:rsidRDefault="009B63C7">
            <w:pPr>
              <w:widowControl w:val="0"/>
              <w:spacing w:after="0" w:line="240" w:lineRule="auto"/>
            </w:pPr>
            <w:r>
              <w:t>Activities being implemented by FHN, MOMENT and G2G mechanisms</w:t>
            </w:r>
          </w:p>
        </w:tc>
      </w:tr>
      <w:tr w:rsidR="002E12F8" w14:paraId="143E7B2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FD4E" w14:textId="77777777" w:rsidR="002E12F8" w:rsidRDefault="009B63C7">
            <w:r>
              <w:t>Infants on EBF at 6 months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82FC" w14:textId="77777777" w:rsidR="002E12F8" w:rsidRDefault="009B63C7">
            <w:r>
              <w:t xml:space="preserve">Northern, Central, </w:t>
            </w:r>
            <w:proofErr w:type="spellStart"/>
            <w:r>
              <w:t>copperbelt</w:t>
            </w:r>
            <w:proofErr w:type="spellEnd"/>
            <w:r>
              <w:t xml:space="preserve">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,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DBBC" w14:textId="77777777" w:rsidR="002E12F8" w:rsidRDefault="009B63C7">
            <w:pPr>
              <w:widowControl w:val="0"/>
              <w:spacing w:after="0" w:line="240" w:lineRule="auto"/>
            </w:pPr>
            <w:r>
              <w:t xml:space="preserve">Activities being implemented by FHN, SUN </w:t>
            </w:r>
            <w:proofErr w:type="gramStart"/>
            <w:r>
              <w:t>TA,MOMENT</w:t>
            </w:r>
            <w:proofErr w:type="gramEnd"/>
            <w:r>
              <w:t xml:space="preserve"> and G2G mechanisms</w:t>
            </w:r>
          </w:p>
        </w:tc>
      </w:tr>
      <w:tr w:rsidR="002E12F8" w14:paraId="5749383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BE43" w14:textId="77777777" w:rsidR="002E12F8" w:rsidRDefault="009B63C7">
            <w:r>
              <w:t>Initiation on breastmilk with one hour of birth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F44B" w14:textId="77777777" w:rsidR="002E12F8" w:rsidRDefault="009B63C7">
            <w:r>
              <w:t xml:space="preserve">Northern, Central, </w:t>
            </w:r>
            <w:proofErr w:type="spellStart"/>
            <w:proofErr w:type="gramStart"/>
            <w:r>
              <w:t>copperbelt,Luapula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C6ED" w14:textId="77777777" w:rsidR="002E12F8" w:rsidRDefault="009B63C7">
            <w:pPr>
              <w:widowControl w:val="0"/>
              <w:spacing w:after="0" w:line="240" w:lineRule="auto"/>
            </w:pPr>
            <w:r>
              <w:t xml:space="preserve">Activities being implemented by FHN, SUN </w:t>
            </w:r>
            <w:proofErr w:type="gramStart"/>
            <w:r>
              <w:t>TA,MOMENT</w:t>
            </w:r>
            <w:proofErr w:type="gramEnd"/>
            <w:r>
              <w:t xml:space="preserve"> and G2G mechanisms</w:t>
            </w:r>
          </w:p>
        </w:tc>
      </w:tr>
    </w:tbl>
    <w:p w14:paraId="2EFF09E0" w14:textId="77777777" w:rsidR="002E12F8" w:rsidRDefault="002E12F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092A9312" w14:textId="77777777" w:rsidR="002E12F8" w:rsidRDefault="009B63C7">
      <w:pPr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Maternal and Neonatal Health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E12F8" w14:paraId="6C47D15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1F6" w14:textId="77777777" w:rsidR="002E12F8" w:rsidRDefault="009B63C7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Indicator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9B98" w14:textId="77777777" w:rsidR="002E12F8" w:rsidRDefault="009B63C7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Would you like to see this indicator tracked at a Province level? </w:t>
            </w:r>
          </w:p>
          <w:p w14:paraId="2C0CC5CD" w14:textId="77777777" w:rsidR="002E12F8" w:rsidRDefault="009B63C7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If yes, please state which province(s) and which activities work there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0A11" w14:textId="77777777" w:rsidR="002E12F8" w:rsidRDefault="009B63C7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FH Team Comments</w:t>
            </w:r>
          </w:p>
        </w:tc>
      </w:tr>
      <w:tr w:rsidR="002E12F8" w14:paraId="549205C2" w14:textId="77777777">
        <w:trPr>
          <w:trHeight w:val="57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F189" w14:textId="77777777" w:rsidR="002E12F8" w:rsidRDefault="009B63C7">
            <w:r>
              <w:t>First ANC Coverage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E35F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7BBF" w14:textId="77777777" w:rsidR="002E12F8" w:rsidRDefault="009B63C7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E12F8" w14:paraId="251389D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C63C" w14:textId="77777777" w:rsidR="002E12F8" w:rsidRDefault="009B63C7">
            <w:r>
              <w:lastRenderedPageBreak/>
              <w:t>Folic acid and Iron Supplementation during ANC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EB6" w14:textId="77777777" w:rsidR="002E12F8" w:rsidRDefault="002E1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3777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Can be deleted</w:t>
            </w:r>
          </w:p>
        </w:tc>
      </w:tr>
      <w:tr w:rsidR="002E12F8" w14:paraId="249988D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CDE2" w14:textId="77777777" w:rsidR="002E12F8" w:rsidRDefault="009B63C7">
            <w:pPr>
              <w:rPr>
                <w:b/>
                <w:u w:val="single"/>
              </w:rPr>
            </w:pPr>
            <w:r>
              <w:t>First ANC Coverage in First Trimester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4D14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BEC6" w14:textId="77777777" w:rsidR="002E12F8" w:rsidRDefault="009B63C7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E12F8" w14:paraId="198ADE2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BB48" w14:textId="77777777" w:rsidR="002E12F8" w:rsidRDefault="009B63C7">
            <w:pPr>
              <w:rPr>
                <w:b/>
                <w:u w:val="single"/>
              </w:rPr>
            </w:pPr>
            <w:r>
              <w:t>High Risk Pregnancies at 1st ANC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99D0" w14:textId="77777777" w:rsidR="002E12F8" w:rsidRDefault="002E1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A68A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Can be deleted</w:t>
            </w:r>
          </w:p>
        </w:tc>
      </w:tr>
      <w:tr w:rsidR="002E12F8" w14:paraId="3CE5A0F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D507" w14:textId="77777777" w:rsidR="002E12F8" w:rsidRDefault="009B63C7">
            <w:r>
              <w:t>Institutional Delivery Coverage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7875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17B7" w14:textId="77777777" w:rsidR="002E12F8" w:rsidRDefault="009B63C7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E12F8" w14:paraId="1DD0CBE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391B" w14:textId="77777777" w:rsidR="002E12F8" w:rsidRDefault="009B63C7">
            <w:r>
              <w:t>Cesarean Section Rates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AECD" w14:textId="77777777" w:rsidR="002E12F8" w:rsidRDefault="002E1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E131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Can be deleted</w:t>
            </w:r>
          </w:p>
        </w:tc>
      </w:tr>
      <w:tr w:rsidR="002E12F8" w14:paraId="0AE7A34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1741" w14:textId="77777777" w:rsidR="002E12F8" w:rsidRDefault="009B63C7">
            <w:r>
              <w:t xml:space="preserve">Maternal Postnatal Care Within 48 Hours after Delivery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125F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A6CC" w14:textId="77777777" w:rsidR="002E12F8" w:rsidRDefault="009B63C7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E12F8" w14:paraId="6ADABA1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7822" w14:textId="77777777" w:rsidR="002E12F8" w:rsidRDefault="009B63C7">
            <w:r>
              <w:t xml:space="preserve">Maternal Mortality ratio per 100,000 births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9ECB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C80F" w14:textId="77777777" w:rsidR="002E12F8" w:rsidRDefault="009B63C7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E12F8" w14:paraId="7F2CF27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11F8" w14:textId="77777777" w:rsidR="002E12F8" w:rsidRDefault="009B63C7">
            <w:r>
              <w:t>Delivery Outcomes per 1000 live births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CA0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7E52" w14:textId="77777777" w:rsidR="002E12F8" w:rsidRDefault="009B63C7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E12F8" w14:paraId="30C4F78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C7E5" w14:textId="77777777" w:rsidR="002E12F8" w:rsidRDefault="009B63C7">
            <w:r>
              <w:t>Neonatal Deaths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A862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8BC0" w14:textId="77777777" w:rsidR="002E12F8" w:rsidRDefault="009B63C7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E12F8" w14:paraId="099AB9B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BBE9" w14:textId="77777777" w:rsidR="002E12F8" w:rsidRDefault="009B63C7">
            <w:r>
              <w:t>Stillbirth Rate per 1000 live births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8B67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92E8" w14:textId="77777777" w:rsidR="002E12F8" w:rsidRDefault="009B63C7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E12F8" w14:paraId="3ADDABB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0C02" w14:textId="77777777" w:rsidR="002E12F8" w:rsidRDefault="009B63C7">
            <w:r>
              <w:lastRenderedPageBreak/>
              <w:t>Perinatal Deaths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70BB" w14:textId="77777777" w:rsidR="002E12F8" w:rsidRDefault="009B6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A520" w14:textId="77777777" w:rsidR="002E12F8" w:rsidRDefault="009B63C7">
            <w:pPr>
              <w:spacing w:line="240" w:lineRule="auto"/>
            </w:pPr>
            <w:r>
              <w:t>Activities being implemented by FHN, MOMENT and G2G mechanisms</w:t>
            </w:r>
          </w:p>
        </w:tc>
      </w:tr>
    </w:tbl>
    <w:p w14:paraId="6512802C" w14:textId="77777777" w:rsidR="002E12F8" w:rsidRDefault="002E12F8"/>
    <w:sectPr w:rsidR="002E12F8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rgot Paulson" w:date="2022-04-25T13:53:00Z" w:initials="">
    <w:p w14:paraId="11CC0442" w14:textId="77777777" w:rsidR="002E12F8" w:rsidRDefault="009B63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@lmunthali@usaid.gov @mmusumali@usaid.gov @hkhunga@usaid.gov </w:t>
      </w:r>
    </w:p>
    <w:p w14:paraId="5ACC1D82" w14:textId="77777777" w:rsidR="002E12F8" w:rsidRDefault="002E12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394F3A5" w14:textId="77777777" w:rsidR="002E12F8" w:rsidRDefault="009B63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Kindly populate the table</w:t>
      </w:r>
    </w:p>
  </w:comment>
  <w:comment w:id="3" w:author="Margot Paulson" w:date="2022-05-03T07:38:00Z" w:initials="">
    <w:p w14:paraId="6453DE9A" w14:textId="77777777" w:rsidR="002E12F8" w:rsidRDefault="009B63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@mmusumali@usaid.gov @tsripipatana@usaid.gov Can you kindly help populate this as @lmunthali@usaid.gov is out of office and we need to share with E4H for the next data review asap. </w:t>
      </w:r>
    </w:p>
    <w:p w14:paraId="008F95BD" w14:textId="77777777" w:rsidR="002E12F8" w:rsidRDefault="002E12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F701455" w14:textId="77777777" w:rsidR="002E12F8" w:rsidRDefault="009B63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Please note deadline was last week!</w:t>
      </w:r>
    </w:p>
    <w:p w14:paraId="29C8BBDA" w14:textId="77777777" w:rsidR="002E12F8" w:rsidRDefault="009B63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_Assigned to </w:t>
      </w:r>
      <w:proofErr w:type="spellStart"/>
      <w:r>
        <w:rPr>
          <w:rFonts w:ascii="Arial" w:eastAsia="Arial" w:hAnsi="Arial" w:cs="Arial"/>
          <w:color w:val="000000"/>
        </w:rPr>
        <w:t>Masuka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Musumali</w:t>
      </w:r>
      <w:proofErr w:type="spellEnd"/>
      <w:r>
        <w:rPr>
          <w:rFonts w:ascii="Arial" w:eastAsia="Arial" w:hAnsi="Arial" w:cs="Arial"/>
          <w:color w:val="000000"/>
        </w:rPr>
        <w:t>_</w:t>
      </w:r>
    </w:p>
  </w:comment>
  <w:comment w:id="4" w:author="Masuka Musumali" w:date="2022-05-03T07:57:00Z" w:initials="">
    <w:p w14:paraId="14DB574D" w14:textId="77777777" w:rsidR="002E12F8" w:rsidRDefault="009B63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Done on my end</w:t>
      </w:r>
    </w:p>
  </w:comment>
  <w:comment w:id="19" w:author="Margot Paulson" w:date="2022-05-03T07:41:00Z" w:initials="">
    <w:p w14:paraId="3DB0F08A" w14:textId="77777777" w:rsidR="002E12F8" w:rsidRDefault="009B63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@hkhunga@usaid.gov Thanks for adding these additions, per the note above we are trying to limit the number of ones we look at </w:t>
      </w:r>
      <w:proofErr w:type="spellStart"/>
      <w:r>
        <w:rPr>
          <w:rFonts w:ascii="Arial" w:eastAsia="Arial" w:hAnsi="Arial" w:cs="Arial"/>
          <w:color w:val="000000"/>
        </w:rPr>
        <w:t>at</w:t>
      </w:r>
      <w:proofErr w:type="spellEnd"/>
      <w:r>
        <w:rPr>
          <w:rFonts w:ascii="Arial" w:eastAsia="Arial" w:hAnsi="Arial" w:cs="Arial"/>
          <w:color w:val="000000"/>
        </w:rPr>
        <w:t xml:space="preserve"> a provincial level to those that are most essential. Could you please clarify which ones would be of most interest to see at a province level?</w:t>
      </w:r>
    </w:p>
    <w:p w14:paraId="4808ABDF" w14:textId="77777777" w:rsidR="002E12F8" w:rsidRDefault="009B63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_Assigned to Helen </w:t>
      </w:r>
      <w:proofErr w:type="spellStart"/>
      <w:r>
        <w:rPr>
          <w:rFonts w:ascii="Arial" w:eastAsia="Arial" w:hAnsi="Arial" w:cs="Arial"/>
          <w:color w:val="000000"/>
        </w:rPr>
        <w:t>Khunga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Chirwa</w:t>
      </w:r>
      <w:proofErr w:type="spellEnd"/>
      <w:r>
        <w:rPr>
          <w:rFonts w:ascii="Arial" w:eastAsia="Arial" w:hAnsi="Arial" w:cs="Arial"/>
          <w:color w:val="000000"/>
        </w:rPr>
        <w:t>_</w:t>
      </w:r>
    </w:p>
  </w:comment>
  <w:comment w:id="20" w:author="Margot Paulson" w:date="2022-05-03T07:54:00Z" w:initials="">
    <w:p w14:paraId="0FB661FB" w14:textId="77777777" w:rsidR="002E12F8" w:rsidRDefault="009B63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+ @mmusumali@usaid.gov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94F3A5" w15:done="0"/>
  <w15:commentEx w15:paraId="29C8BBDA" w15:done="0"/>
  <w15:commentEx w15:paraId="14DB574D" w15:done="0"/>
  <w15:commentEx w15:paraId="4808ABDF" w15:done="0"/>
  <w15:commentEx w15:paraId="0FB661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94F3A5" w16cid:durableId="261E2538"/>
  <w16cid:commentId w16cid:paraId="29C8BBDA" w16cid:durableId="261E2539"/>
  <w16cid:commentId w16cid:paraId="14DB574D" w16cid:durableId="261E253A"/>
  <w16cid:commentId w16cid:paraId="4808ABDF" w16cid:durableId="261E253B"/>
  <w16cid:commentId w16cid:paraId="0FB661FB" w16cid:durableId="261E25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662AB"/>
    <w:multiLevelType w:val="multilevel"/>
    <w:tmpl w:val="EC04E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2F8"/>
    <w:rsid w:val="002E12F8"/>
    <w:rsid w:val="00331E21"/>
    <w:rsid w:val="009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A9CA"/>
  <w15:docId w15:val="{F8A5EAC9-A5AF-45D2-8629-012314BA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B9DE495FB0C4AACB47AC58CAF071C" ma:contentTypeVersion="2" ma:contentTypeDescription="Create a new document." ma:contentTypeScope="" ma:versionID="eaa80bfe975a06eec607d12f5268ff14">
  <xsd:schema xmlns:xsd="http://www.w3.org/2001/XMLSchema" xmlns:xs="http://www.w3.org/2001/XMLSchema" xmlns:p="http://schemas.microsoft.com/office/2006/metadata/properties" xmlns:ns2="9cfb1195-9d9a-45b0-9c73-c90d47cb3707" targetNamespace="http://schemas.microsoft.com/office/2006/metadata/properties" ma:root="true" ma:fieldsID="ec224047039d9925098887895295e5d5" ns2:_="">
    <xsd:import namespace="9cfb1195-9d9a-45b0-9c73-c90d47cb3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b1195-9d9a-45b0-9c73-c90d47cb3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4FB187-568D-4DEE-80C3-52A4BDF4A4A8}">
  <ds:schemaRefs>
    <ds:schemaRef ds:uri="9cfb1195-9d9a-45b0-9c73-c90d47cb3707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76286A2-0ED3-48D3-B8D2-F7C612550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E2734-1C49-4AE4-824C-049CFC703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b1195-9d9a-45b0-9c73-c90d47cb3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Slifer-Mbacke, Lisa</dc:creator>
  <cp:lastModifiedBy>Killian, Dan</cp:lastModifiedBy>
  <cp:revision>2</cp:revision>
  <dcterms:created xsi:type="dcterms:W3CDTF">2022-05-05T19:32:00Z</dcterms:created>
  <dcterms:modified xsi:type="dcterms:W3CDTF">2022-05-05T19:32:00Z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0x010100A54B9DE495FB0C4AACB47AC58CAF071C</vt:lpwstr>
  </property>
</Properties>
</file>